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42099" w14:textId="77777777" w:rsidR="007558A2" w:rsidRDefault="007558A2" w:rsidP="007558A2"/>
    <w:p w14:paraId="132769C9" w14:textId="77777777" w:rsidR="00311F53" w:rsidRPr="007558A2" w:rsidRDefault="00F14FBA" w:rsidP="007558A2">
      <w:pPr>
        <w:rPr>
          <w:lang w:val="en-US"/>
        </w:rPr>
      </w:pPr>
      <w:r w:rsidRPr="007558A2">
        <w:rPr>
          <w:lang w:val="en-US"/>
        </w:rPr>
        <w:t xml:space="preserve">Title: </w:t>
      </w:r>
      <w:r w:rsidR="00D41E36" w:rsidRPr="007558A2">
        <w:rPr>
          <w:lang w:val="en-US"/>
        </w:rPr>
        <w:t xml:space="preserve">Molecular diffusion of stable water isotopes in polar </w:t>
      </w:r>
      <w:proofErr w:type="spellStart"/>
      <w:r w:rsidR="00D41E36" w:rsidRPr="007558A2">
        <w:rPr>
          <w:lang w:val="en-US"/>
        </w:rPr>
        <w:t>firn</w:t>
      </w:r>
      <w:proofErr w:type="spellEnd"/>
      <w:r w:rsidR="00D41E36" w:rsidRPr="007558A2">
        <w:rPr>
          <w:lang w:val="en-US"/>
        </w:rPr>
        <w:t xml:space="preserve"> as a proxy for past temperatures</w:t>
      </w:r>
    </w:p>
    <w:p w14:paraId="6A11ECEE" w14:textId="77777777" w:rsidR="00FF0F21" w:rsidRPr="007558A2" w:rsidRDefault="00F14FBA" w:rsidP="007558A2">
      <w:r w:rsidRPr="007558A2">
        <w:t xml:space="preserve">Authors: </w:t>
      </w:r>
      <w:r w:rsidR="00D41E36" w:rsidRPr="007558A2">
        <w:t>Christian Holmeᵃ</w:t>
      </w:r>
      <w:r w:rsidR="00FF0F21" w:rsidRPr="007558A2">
        <w:t>*</w:t>
      </w:r>
      <w:r w:rsidR="00D41E36" w:rsidRPr="007558A2">
        <w:t>, Vasileios Gkinis</w:t>
      </w:r>
      <w:r w:rsidR="00FF0F21" w:rsidRPr="007558A2">
        <w:t>ᵃ, and Bo M. Vintherᵃ</w:t>
      </w:r>
    </w:p>
    <w:p w14:paraId="4CBB470B" w14:textId="77777777" w:rsidR="00FF0F21" w:rsidRPr="007558A2" w:rsidRDefault="00F14FBA" w:rsidP="007558A2">
      <w:r w:rsidRPr="007558A2">
        <w:t>Affil</w:t>
      </w:r>
      <w:r w:rsidR="00796951" w:rsidRPr="007558A2">
        <w:t>i</w:t>
      </w:r>
      <w:r w:rsidRPr="007558A2">
        <w:t xml:space="preserve">ation: </w:t>
      </w:r>
      <w:r w:rsidR="00FF0F21" w:rsidRPr="007558A2">
        <w:t>ᵃ The Niels Bohr Institute, Centre for Ice and Climate, Juliane Maries Vej 30, 2100 Copenhagen, Denmark</w:t>
      </w:r>
    </w:p>
    <w:p w14:paraId="47A15001" w14:textId="77777777" w:rsidR="00E83A23" w:rsidRPr="007558A2" w:rsidRDefault="00FF0F21" w:rsidP="007558A2">
      <w:r w:rsidRPr="007558A2">
        <w:t xml:space="preserve">*Corresponding author: </w:t>
      </w:r>
    </w:p>
    <w:p w14:paraId="12871C7E" w14:textId="77777777" w:rsidR="00E83A23" w:rsidRPr="007558A2" w:rsidRDefault="00E83A23" w:rsidP="007558A2">
      <w:r w:rsidRPr="007558A2">
        <w:t>Christian Holme</w:t>
      </w:r>
    </w:p>
    <w:p w14:paraId="645CD75A" w14:textId="77777777" w:rsidR="00E83A23" w:rsidRPr="007558A2" w:rsidRDefault="00E83A23" w:rsidP="007558A2">
      <w:r w:rsidRPr="007558A2">
        <w:t>Mobile no.: +45 21 67 43 13</w:t>
      </w:r>
    </w:p>
    <w:p w14:paraId="58BE7FC5" w14:textId="77777777" w:rsidR="00FF0F21" w:rsidRPr="007558A2" w:rsidRDefault="00E83A23" w:rsidP="007558A2">
      <w:r w:rsidRPr="007558A2">
        <w:t xml:space="preserve">E-mail: </w:t>
      </w:r>
      <w:hyperlink r:id="rId8" w:history="1">
        <w:r w:rsidRPr="007558A2">
          <w:rPr>
            <w:rStyle w:val="Hyperlink"/>
          </w:rPr>
          <w:t>christian.holme@nbi.ku.dk</w:t>
        </w:r>
      </w:hyperlink>
      <w:r w:rsidRPr="007558A2">
        <w:t xml:space="preserve"> </w:t>
      </w:r>
    </w:p>
    <w:p w14:paraId="1F388DDF" w14:textId="77777777" w:rsidR="00034C7C" w:rsidRPr="007558A2" w:rsidRDefault="00034C7C" w:rsidP="007558A2">
      <w:bookmarkStart w:id="0" w:name="_GoBack"/>
      <w:bookmarkEnd w:id="0"/>
    </w:p>
    <w:p w14:paraId="57A76DAA" w14:textId="77777777" w:rsidR="00034C7C" w:rsidRPr="007558A2" w:rsidRDefault="00034C7C" w:rsidP="007558A2">
      <w:r w:rsidRPr="007558A2">
        <w:t xml:space="preserve">Dear </w:t>
      </w:r>
      <w:r w:rsidR="00A34EC0" w:rsidRPr="007558A2">
        <w:t>executive editor</w:t>
      </w:r>
      <w:r w:rsidRPr="007558A2">
        <w:t>,</w:t>
      </w:r>
    </w:p>
    <w:p w14:paraId="4D2701CD" w14:textId="77777777" w:rsidR="00D12041" w:rsidRPr="007558A2" w:rsidRDefault="00D12041" w:rsidP="007558A2"/>
    <w:p w14:paraId="6C7CF6A7" w14:textId="77777777" w:rsidR="00D12041" w:rsidRPr="007558A2" w:rsidRDefault="00D12041" w:rsidP="007558A2">
      <w:pPr>
        <w:rPr>
          <w:ins w:id="1" w:author="Vasileios Gkinis" w:date="2016-12-26T22:44:00Z"/>
        </w:rPr>
        <w:pPrChange w:id="2" w:author="Holmes" w:date="2016-12-28T09:14:00Z">
          <w:pPr>
            <w:pStyle w:val="apple-converted-space"/>
          </w:pPr>
        </w:pPrChange>
      </w:pPr>
      <w:r w:rsidRPr="007558A2">
        <w:t xml:space="preserve">On behalf of my co-authors, I submit the manuscript “Molecular diffusion of stable water isotopes in polar firn as a proxy for past temperatures“ for </w:t>
      </w:r>
      <w:del w:id="3" w:author="Vasileios Gkinis" w:date="2016-12-26T22:27:00Z">
        <w:r w:rsidRPr="007558A2">
          <w:delText xml:space="preserve">possible </w:delText>
        </w:r>
      </w:del>
      <w:r w:rsidRPr="007558A2">
        <w:t xml:space="preserve">publication in Geochimica et Cosmochimica Acta. I confirm that this work has not </w:t>
      </w:r>
      <w:del w:id="4" w:author="Vasileios Gkinis" w:date="2016-12-26T22:27:00Z">
        <w:r w:rsidRPr="007558A2">
          <w:delText xml:space="preserve">earlier </w:delText>
        </w:r>
      </w:del>
      <w:r w:rsidRPr="007558A2">
        <w:t>been submitted for publication and</w:t>
      </w:r>
      <w:del w:id="5" w:author="Vasileios Gkinis" w:date="2016-12-26T22:28:00Z">
        <w:r w:rsidRPr="007558A2">
          <w:delText xml:space="preserve"> that it</w:delText>
        </w:r>
      </w:del>
      <w:r w:rsidRPr="007558A2">
        <w:t xml:space="preserve"> has not been published elsewhere. All authors have read and approved the final version before submission and they have agreed to submission in Geochimica et Cosmochimica Acta. The authors have no conflict of interest to declare.</w:t>
      </w:r>
    </w:p>
    <w:p w14:paraId="110F5510" w14:textId="77777777" w:rsidR="00D12041" w:rsidRPr="007558A2" w:rsidDel="000B1992" w:rsidRDefault="00D12041" w:rsidP="007558A2">
      <w:pPr>
        <w:rPr>
          <w:del w:id="6" w:author="Holmes" w:date="2016-12-28T09:14:00Z"/>
        </w:rPr>
        <w:pPrChange w:id="7" w:author="Holmes" w:date="2016-12-28T09:14:00Z">
          <w:pPr>
            <w:pStyle w:val="apple-converted-space"/>
          </w:pPr>
        </w:pPrChange>
      </w:pPr>
      <w:ins w:id="8" w:author="Vasileios Gkinis" w:date="2016-12-26T22:44:00Z">
        <w:r w:rsidRPr="007558A2">
          <w:t>In this work we investigate the applicability of a new type of past climate proxy based on the study of the diffusivities of the water isotopologues H216O, H217O, H218O and HD16O in ancient polar firn. Such proxies are very important in the study of the past climate as seen through polar ice cores while they provide benchmarks for climate models describing the climate system.  Our work presents a unique test of all the possible methods for paleothermometry using the water diffusivities because it applies them on a number of high resolution and high precision ice core data sets from Greenland and Antarctica. We believe that the topic, the content and the style of the manuscript fit the description of Geochimica et Cosmochimica Acta and would appreciate if you would consider the manuscript for publication.</w:t>
        </w:r>
      </w:ins>
      <w:r w:rsidRPr="007558A2">
        <w:br/>
      </w:r>
      <w:commentRangeStart w:id="9"/>
      <w:del w:id="10" w:author="Holmes" w:date="2016-12-28T09:14:00Z">
        <w:r w:rsidRPr="007558A2" w:rsidDel="000B1992">
          <w:delText>Measurements of the water stable isotopes δ18O and δD from polar ice cores can be inferred as proxies of past temperature conditions.</w:delText>
        </w:r>
        <w:commentRangeEnd w:id="9"/>
        <w:r w:rsidRPr="007558A2" w:rsidDel="000B1992">
          <w:commentReference w:id="9"/>
        </w:r>
        <w:r w:rsidRPr="007558A2" w:rsidDel="000B1992">
          <w:delText xml:space="preserve"> Past temperatures can be reconstructed by examining the magnitude of molecular diffusion that has attenuated the isotopic signals during the transformation of snow to ice. This study contains original work that critically evaluates different diffusion-based temperature reconstruction techniques. This is the first work to make such an extensive analysis of all known methodologies. The accuracy and precision of all the techniques have first been quantified by use of synthetic data. Lastly, all the methods are utilized on thirteen data sets from Greenland and Antarctica in order to further quantify their performance. </w:delText>
        </w:r>
      </w:del>
    </w:p>
    <w:p w14:paraId="143F0BF9" w14:textId="77777777" w:rsidR="00D12041" w:rsidRPr="007558A2" w:rsidDel="000B1992" w:rsidRDefault="00D12041" w:rsidP="007558A2">
      <w:pPr>
        <w:rPr>
          <w:del w:id="11" w:author="Holmes" w:date="2016-12-28T09:14:00Z"/>
        </w:rPr>
        <w:pPrChange w:id="12" w:author="Holmes" w:date="2016-12-28T09:14:00Z">
          <w:pPr>
            <w:pStyle w:val="apple-converted-space"/>
          </w:pPr>
        </w:pPrChange>
      </w:pPr>
      <w:del w:id="13" w:author="Holmes" w:date="2016-12-28T09:14:00Z">
        <w:r w:rsidRPr="007558A2" w:rsidDel="000B1992">
          <w:delText>I would appreciate if you would consider the manuscript for publication in Geochimica et Cosmochimica Acta.</w:delText>
        </w:r>
      </w:del>
    </w:p>
    <w:p w14:paraId="51BB1C08" w14:textId="77777777" w:rsidR="00D12041" w:rsidRPr="007558A2" w:rsidRDefault="00D12041" w:rsidP="007558A2">
      <w:pPr>
        <w:pPrChange w:id="14" w:author="Holmes" w:date="2016-12-28T09:14:00Z">
          <w:pPr>
            <w:pStyle w:val="apple-converted-space"/>
          </w:pPr>
        </w:pPrChange>
      </w:pPr>
    </w:p>
    <w:p w14:paraId="122F512D" w14:textId="77777777" w:rsidR="00D12041" w:rsidRPr="007558A2" w:rsidRDefault="00D12041" w:rsidP="007558A2">
      <w:pPr>
        <w:pPrChange w:id="15" w:author="Holmes" w:date="2016-12-28T09:14:00Z">
          <w:pPr>
            <w:pStyle w:val="apple-converted-space"/>
          </w:pPr>
        </w:pPrChange>
      </w:pPr>
      <w:r w:rsidRPr="007558A2">
        <w:t>Best regard,</w:t>
      </w:r>
    </w:p>
    <w:p w14:paraId="3C49DEE6" w14:textId="77777777" w:rsidR="00D12041" w:rsidRPr="007558A2" w:rsidRDefault="00D12041" w:rsidP="007558A2">
      <w:pPr>
        <w:pPrChange w:id="16" w:author="Holmes" w:date="2016-12-28T09:14:00Z">
          <w:pPr>
            <w:pStyle w:val="apple-converted-space"/>
          </w:pPr>
        </w:pPrChange>
      </w:pPr>
      <w:r w:rsidRPr="007558A2">
        <w:t>Christian Holme</w:t>
      </w:r>
    </w:p>
    <w:p w14:paraId="78F8F631" w14:textId="77777777" w:rsidR="00034C7C" w:rsidRPr="007558A2" w:rsidRDefault="00034C7C" w:rsidP="007558A2"/>
    <w:sectPr w:rsidR="00034C7C" w:rsidRPr="007558A2">
      <w:headerReference w:type="default" r:id="rId1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Vasileios Gkinis" w:date="2016-12-26T22:29:00Z" w:initials="">
    <w:p w14:paraId="4649F7D2" w14:textId="77777777" w:rsidR="00D12041" w:rsidRDefault="00D12041" w:rsidP="00D12041">
      <w:pPr>
        <w:pStyle w:val="Default"/>
      </w:pPr>
    </w:p>
    <w:p w14:paraId="1EB506FC" w14:textId="77777777" w:rsidR="00D12041" w:rsidRDefault="00D12041" w:rsidP="00D12041">
      <w:pPr>
        <w:pStyle w:val="Default"/>
      </w:pPr>
      <w:r>
        <w:rPr>
          <w:rFonts w:eastAsia="Arial Unicode MS" w:cs="Arial Unicode MS"/>
        </w:rPr>
        <w:t>infer means something else</w:t>
      </w:r>
    </w:p>
    <w:p w14:paraId="21D9C744" w14:textId="77777777" w:rsidR="00D12041" w:rsidRDefault="00D12041" w:rsidP="00D12041">
      <w:pPr>
        <w:pStyle w:val="Defaul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D9C7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AB92A" w14:textId="77777777" w:rsidR="00295BCE" w:rsidRDefault="00295BCE" w:rsidP="00034C7C">
      <w:pPr>
        <w:spacing w:after="0" w:line="240" w:lineRule="auto"/>
      </w:pPr>
      <w:r>
        <w:separator/>
      </w:r>
    </w:p>
  </w:endnote>
  <w:endnote w:type="continuationSeparator" w:id="0">
    <w:p w14:paraId="5AB9535D" w14:textId="77777777" w:rsidR="00295BCE" w:rsidRDefault="00295BCE" w:rsidP="0003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CBE37" w14:textId="77777777" w:rsidR="00295BCE" w:rsidRDefault="00295BCE" w:rsidP="00034C7C">
      <w:pPr>
        <w:spacing w:after="0" w:line="240" w:lineRule="auto"/>
      </w:pPr>
      <w:r>
        <w:separator/>
      </w:r>
    </w:p>
  </w:footnote>
  <w:footnote w:type="continuationSeparator" w:id="0">
    <w:p w14:paraId="7F0CADA8" w14:textId="77777777" w:rsidR="00295BCE" w:rsidRDefault="00295BCE" w:rsidP="00034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F3096" w14:textId="77777777" w:rsidR="00034C7C" w:rsidRPr="00F14FBA" w:rsidRDefault="00034C7C">
    <w:pPr>
      <w:pStyle w:val="Header"/>
      <w:rPr>
        <w:lang w:val="en-US"/>
      </w:rPr>
    </w:pPr>
    <w:r w:rsidRPr="00F14FBA">
      <w:rPr>
        <w:lang w:val="en-US"/>
      </w:rPr>
      <w:tab/>
    </w:r>
    <w:r w:rsidRPr="00F14FB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76EF1"/>
    <w:multiLevelType w:val="hybridMultilevel"/>
    <w:tmpl w:val="B562F7BA"/>
    <w:lvl w:ilvl="0" w:tplc="A236665E">
      <w:numFmt w:val="bullet"/>
      <w:lvlText w:val=""/>
      <w:lvlJc w:val="left"/>
      <w:pPr>
        <w:ind w:left="720" w:hanging="360"/>
      </w:pPr>
      <w:rPr>
        <w:rFonts w:ascii="Symbol" w:eastAsiaTheme="minorHAnsi" w:hAnsi="Symbol" w:cstheme="minorHAns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3C854CB"/>
    <w:multiLevelType w:val="hybridMultilevel"/>
    <w:tmpl w:val="AB209BF0"/>
    <w:lvl w:ilvl="0" w:tplc="69322264">
      <w:numFmt w:val="bullet"/>
      <w:lvlText w:val=""/>
      <w:lvlJc w:val="left"/>
      <w:pPr>
        <w:ind w:left="720" w:hanging="360"/>
      </w:pPr>
      <w:rPr>
        <w:rFonts w:ascii="Symbol" w:eastAsiaTheme="minorHAnsi" w:hAnsi="Symbol" w:cstheme="minorHAns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mes">
    <w15:presenceInfo w15:providerId="None" w15:userId="Hol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36"/>
    <w:rsid w:val="00034C7C"/>
    <w:rsid w:val="00115A2C"/>
    <w:rsid w:val="00295BCE"/>
    <w:rsid w:val="003C7AAF"/>
    <w:rsid w:val="004C25B0"/>
    <w:rsid w:val="0062388C"/>
    <w:rsid w:val="0064223E"/>
    <w:rsid w:val="007558A2"/>
    <w:rsid w:val="00796951"/>
    <w:rsid w:val="009071F9"/>
    <w:rsid w:val="00A34EC0"/>
    <w:rsid w:val="00BC2AF3"/>
    <w:rsid w:val="00CF7A97"/>
    <w:rsid w:val="00D12041"/>
    <w:rsid w:val="00D41E36"/>
    <w:rsid w:val="00DA5EC0"/>
    <w:rsid w:val="00E83A23"/>
    <w:rsid w:val="00EA18AF"/>
    <w:rsid w:val="00F14FBA"/>
    <w:rsid w:val="00FD0561"/>
    <w:rsid w:val="00FD15B2"/>
    <w:rsid w:val="00FF0F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42576"/>
  <w15:chartTrackingRefBased/>
  <w15:docId w15:val="{EF9DF39A-589F-4794-A800-EE40A7FC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E36"/>
    <w:rPr>
      <w:color w:val="808080"/>
    </w:rPr>
  </w:style>
  <w:style w:type="paragraph" w:styleId="ListParagraph">
    <w:name w:val="List Paragraph"/>
    <w:basedOn w:val="Normal"/>
    <w:uiPriority w:val="34"/>
    <w:qFormat/>
    <w:rsid w:val="00FF0F21"/>
    <w:pPr>
      <w:ind w:left="720"/>
      <w:contextualSpacing/>
    </w:pPr>
  </w:style>
  <w:style w:type="character" w:styleId="Hyperlink">
    <w:name w:val="Hyperlink"/>
    <w:basedOn w:val="DefaultParagraphFont"/>
    <w:uiPriority w:val="99"/>
    <w:unhideWhenUsed/>
    <w:rsid w:val="00FF0F21"/>
    <w:rPr>
      <w:color w:val="0563C1" w:themeColor="hyperlink"/>
      <w:u w:val="single"/>
    </w:rPr>
  </w:style>
  <w:style w:type="character" w:customStyle="1" w:styleId="apple-converted-space">
    <w:name w:val="apple-converted-space"/>
    <w:basedOn w:val="DefaultParagraphFont"/>
    <w:rsid w:val="00034C7C"/>
  </w:style>
  <w:style w:type="paragraph" w:styleId="Header">
    <w:name w:val="header"/>
    <w:basedOn w:val="Normal"/>
    <w:link w:val="HeaderChar"/>
    <w:uiPriority w:val="99"/>
    <w:unhideWhenUsed/>
    <w:rsid w:val="00034C7C"/>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4C7C"/>
  </w:style>
  <w:style w:type="paragraph" w:styleId="Footer">
    <w:name w:val="footer"/>
    <w:basedOn w:val="Normal"/>
    <w:link w:val="FooterChar"/>
    <w:uiPriority w:val="99"/>
    <w:unhideWhenUsed/>
    <w:rsid w:val="00034C7C"/>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4C7C"/>
  </w:style>
  <w:style w:type="paragraph" w:customStyle="1" w:styleId="Body">
    <w:name w:val="Body"/>
    <w:rsid w:val="00D12041"/>
    <w:pPr>
      <w:pBdr>
        <w:top w:val="nil"/>
        <w:left w:val="nil"/>
        <w:bottom w:val="nil"/>
        <w:right w:val="nil"/>
        <w:between w:val="nil"/>
        <w:bar w:val="nil"/>
      </w:pBdr>
    </w:pPr>
    <w:rPr>
      <w:rFonts w:ascii="Calibri" w:eastAsia="Calibri" w:hAnsi="Calibri" w:cs="Calibri"/>
      <w:color w:val="000000"/>
      <w:u w:color="000000"/>
      <w:bdr w:val="nil"/>
      <w:lang w:val="en-US" w:eastAsia="da-DK"/>
    </w:rPr>
  </w:style>
  <w:style w:type="paragraph" w:customStyle="1" w:styleId="Default">
    <w:name w:val="Default"/>
    <w:rsid w:val="00D12041"/>
    <w:pPr>
      <w:pBdr>
        <w:top w:val="nil"/>
        <w:left w:val="nil"/>
        <w:bottom w:val="nil"/>
        <w:right w:val="nil"/>
        <w:between w:val="nil"/>
        <w:bar w:val="nil"/>
      </w:pBdr>
      <w:spacing w:after="0" w:line="240" w:lineRule="auto"/>
    </w:pPr>
    <w:rPr>
      <w:rFonts w:ascii="Helvetica" w:eastAsia="Helvetica" w:hAnsi="Helvetica" w:cs="Helvetica"/>
      <w:color w:val="000000"/>
      <w:bdr w:val="nil"/>
      <w:lang w:eastAsia="da-DK"/>
    </w:rPr>
  </w:style>
  <w:style w:type="paragraph" w:styleId="BalloonText">
    <w:name w:val="Balloon Text"/>
    <w:basedOn w:val="Normal"/>
    <w:link w:val="BalloonTextChar"/>
    <w:uiPriority w:val="99"/>
    <w:semiHidden/>
    <w:unhideWhenUsed/>
    <w:rsid w:val="00D12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0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6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olme@nbi.ku.dk"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A997BB5B-020D-461B-81AC-587A8C89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379</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11</cp:revision>
  <dcterms:created xsi:type="dcterms:W3CDTF">2016-12-21T13:10:00Z</dcterms:created>
  <dcterms:modified xsi:type="dcterms:W3CDTF">2016-12-28T08:20:00Z</dcterms:modified>
</cp:coreProperties>
</file>